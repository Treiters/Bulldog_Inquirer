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commentRangeStart w:id="0"/>
      <w:r w:rsidDel="00000000" w:rsidR="00000000" w:rsidRPr="00000000">
        <w:rPr>
          <w:rtl w:val="0"/>
        </w:rPr>
        <w:t xml:space="preserve">‘</w:t>
      </w:r>
      <w:r w:rsidDel="00000000" w:rsidR="00000000" w:rsidRPr="00000000">
        <w:rPr>
          <w:i w:val="1"/>
          <w:rtl w:val="0"/>
        </w:rPr>
        <w:t xml:space="preserve">When parents are involved in their children’s education at home, they do better in school. And when parents are involved in school, children go farther in school and the schools they go to are much better</w:t>
      </w:r>
      <w:r w:rsidDel="00000000" w:rsidR="00000000" w:rsidRPr="00000000">
        <w:rPr>
          <w:rtl w:val="0"/>
        </w:rPr>
        <w:t xml:space="preserve">’. Well if that isn’t a good enough reason to be involved in the BISB-PA then what 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commentRangeStart w:id="1"/>
      <w:r w:rsidDel="00000000" w:rsidR="00000000" w:rsidRPr="00000000">
        <w:rPr>
          <w:rtl w:val="0"/>
        </w:rPr>
      </w:r>
    </w:p>
    <w:p w:rsidR="00000000" w:rsidDel="00000000" w:rsidP="00000000" w:rsidRDefault="00000000" w:rsidRPr="00000000" w14:paraId="00000003">
      <w:pPr>
        <w:pageBreakBefore w:val="0"/>
        <w:rPr/>
      </w:pPr>
      <w:commentRangeEnd w:id="1"/>
      <w:r w:rsidDel="00000000" w:rsidR="00000000" w:rsidRPr="00000000">
        <w:commentReference w:id="1"/>
      </w:r>
      <w:r w:rsidDel="00000000" w:rsidR="00000000" w:rsidRPr="00000000">
        <w:rPr>
          <w:rtl w:val="0"/>
        </w:rPr>
        <w:t xml:space="preserve">The BISB-PA was formally created at the start of 2020, although had been in existence for many years informally before that. It has become an organiser of </w:t>
      </w:r>
      <w:ins w:author="Alec Stern" w:id="0" w:date="2021-04-22T00:16:22Z">
        <w:r w:rsidDel="00000000" w:rsidR="00000000" w:rsidRPr="00000000">
          <w:rPr>
            <w:rtl w:val="0"/>
          </w:rPr>
          <w:t xml:space="preserve">many successful</w:t>
        </w:r>
      </w:ins>
      <w:del w:author="Alec Stern" w:id="0" w:date="2021-04-22T00:16:22Z">
        <w:r w:rsidDel="00000000" w:rsidR="00000000" w:rsidRPr="00000000">
          <w:rPr>
            <w:rtl w:val="0"/>
          </w:rPr>
          <w:delText xml:space="preserve">some of the best loved</w:delText>
        </w:r>
      </w:del>
      <w:r w:rsidDel="00000000" w:rsidR="00000000" w:rsidRPr="00000000">
        <w:rPr>
          <w:rtl w:val="0"/>
        </w:rPr>
        <w:t xml:space="preserve"> events throughout the school year</w:t>
      </w:r>
      <w:ins w:author="Alec Stern" w:id="1" w:date="2021-04-22T00:16:59Z">
        <w:r w:rsidDel="00000000" w:rsidR="00000000" w:rsidRPr="00000000">
          <w:rPr>
            <w:rtl w:val="0"/>
          </w:rPr>
          <w:t xml:space="preserve">,</w:t>
        </w:r>
      </w:ins>
      <w:r w:rsidDel="00000000" w:rsidR="00000000" w:rsidRPr="00000000">
        <w:rPr>
          <w:rtl w:val="0"/>
        </w:rPr>
        <w:t xml:space="preserve"> </w:t>
      </w:r>
      <w:ins w:author="Alec Stern" w:id="2" w:date="2021-04-22T00:17:06Z">
        <w:r w:rsidDel="00000000" w:rsidR="00000000" w:rsidRPr="00000000">
          <w:rPr>
            <w:rtl w:val="0"/>
          </w:rPr>
          <w:t xml:space="preserve">all thanks to</w:t>
        </w:r>
      </w:ins>
      <w:del w:author="Alec Stern" w:id="2" w:date="2021-04-22T00:17:06Z">
        <w:r w:rsidDel="00000000" w:rsidR="00000000" w:rsidRPr="00000000">
          <w:rPr>
            <w:rtl w:val="0"/>
          </w:rPr>
          <w:delText xml:space="preserve">and none of it would be possible without</w:delText>
        </w:r>
      </w:del>
      <w:r w:rsidDel="00000000" w:rsidR="00000000" w:rsidRPr="00000000">
        <w:rPr>
          <w:rtl w:val="0"/>
        </w:rPr>
        <w:t xml:space="preserve"> our </w:t>
      </w:r>
      <w:commentRangeStart w:id="2"/>
      <w:r w:rsidDel="00000000" w:rsidR="00000000" w:rsidRPr="00000000">
        <w:rPr>
          <w:rtl w:val="0"/>
        </w:rPr>
        <w:t xml:space="preserve">wonderful</w:t>
      </w:r>
      <w:commentRangeEnd w:id="2"/>
      <w:r w:rsidDel="00000000" w:rsidR="00000000" w:rsidRPr="00000000">
        <w:commentReference w:id="2"/>
      </w:r>
      <w:r w:rsidDel="00000000" w:rsidR="00000000" w:rsidRPr="00000000">
        <w:rPr>
          <w:rtl w:val="0"/>
        </w:rPr>
        <w:t xml:space="preserve"> parent and family volunteers.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These last 12 months have been </w:t>
      </w:r>
      <w:commentRangeStart w:id="3"/>
      <w:r w:rsidDel="00000000" w:rsidR="00000000" w:rsidRPr="00000000">
        <w:rPr>
          <w:rtl w:val="0"/>
        </w:rPr>
        <w:t xml:space="preserve">unique</w:t>
      </w:r>
      <w:commentRangeEnd w:id="3"/>
      <w:r w:rsidDel="00000000" w:rsidR="00000000" w:rsidRPr="00000000">
        <w:commentReference w:id="3"/>
      </w:r>
      <w:r w:rsidDel="00000000" w:rsidR="00000000" w:rsidRPr="00000000">
        <w:rPr>
          <w:rtl w:val="0"/>
        </w:rPr>
        <w:t xml:space="preserve"> for all of us in so many ways and this was no different for the </w:t>
      </w:r>
      <w:del w:author="Alec Stern" w:id="3" w:date="2021-04-22T00:06:44Z">
        <w:r w:rsidDel="00000000" w:rsidR="00000000" w:rsidRPr="00000000">
          <w:rPr>
            <w:rtl w:val="0"/>
          </w:rPr>
          <w:delText xml:space="preserve">BISB-</w:delText>
        </w:r>
      </w:del>
      <w:r w:rsidDel="00000000" w:rsidR="00000000" w:rsidRPr="00000000">
        <w:rPr>
          <w:rtl w:val="0"/>
        </w:rPr>
        <w:t xml:space="preserve">PA. In spite of the </w:t>
      </w:r>
      <w:del w:author="Alec Stern" w:id="4" w:date="2021-04-22T00:06:34Z">
        <w:r w:rsidDel="00000000" w:rsidR="00000000" w:rsidRPr="00000000">
          <w:rPr>
            <w:rtl w:val="0"/>
          </w:rPr>
          <w:delText xml:space="preserve">challenges </w:delText>
        </w:r>
      </w:del>
      <w:r w:rsidDel="00000000" w:rsidR="00000000" w:rsidRPr="00000000">
        <w:rPr>
          <w:rtl w:val="0"/>
        </w:rPr>
        <w:t xml:space="preserve">of the pandemic, it has managed to host a virtual </w:t>
      </w:r>
      <w:commentRangeStart w:id="4"/>
      <w:r w:rsidDel="00000000" w:rsidR="00000000" w:rsidRPr="00000000">
        <w:rPr>
          <w:rtl w:val="0"/>
        </w:rPr>
        <w:t xml:space="preserve">balloon race,</w:t>
      </w:r>
      <w:commentRangeEnd w:id="4"/>
      <w:r w:rsidDel="00000000" w:rsidR="00000000" w:rsidRPr="00000000">
        <w:commentReference w:id="4"/>
      </w:r>
      <w:r w:rsidDel="00000000" w:rsidR="00000000" w:rsidRPr="00000000">
        <w:rPr>
          <w:rtl w:val="0"/>
        </w:rPr>
        <w:t xml:space="preserve"> </w:t>
      </w:r>
      <w:commentRangeStart w:id="5"/>
      <w:r w:rsidDel="00000000" w:rsidR="00000000" w:rsidRPr="00000000">
        <w:rPr>
          <w:rtl w:val="0"/>
        </w:rPr>
        <w:t xml:space="preserve">it partnered with the school on various initiatives including a webinar on the use of computers and devices and World Book Day, it showed parent appreciation for the staff by welcoming them back to school with star drawings and a Staff Holiday Breakfast, it provided Valentine’s Treats for the children, it partnered with Admissions to inform and welcome new families and it built community by providing various social opportunities such as a Reading Circle, Walk and Talk, Coffee Mornings and a Happy Hour. And there is plenty more not mentioned! Phew!</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founding Executive Board, in setting up and starting the </w:t>
      </w:r>
      <w:del w:author="Alec Stern" w:id="5" w:date="2021-04-22T00:10:02Z">
        <w:r w:rsidDel="00000000" w:rsidR="00000000" w:rsidRPr="00000000">
          <w:rPr>
            <w:rtl w:val="0"/>
          </w:rPr>
          <w:delText xml:space="preserve">BISB-</w:delText>
        </w:r>
      </w:del>
      <w:r w:rsidDel="00000000" w:rsidR="00000000" w:rsidRPr="00000000">
        <w:rPr>
          <w:rtl w:val="0"/>
        </w:rPr>
        <w:t xml:space="preserve">PA, has created </w:t>
      </w:r>
      <w:ins w:author="Alec Stern" w:id="6" w:date="2021-04-22T00:10:52Z">
        <w:r w:rsidDel="00000000" w:rsidR="00000000" w:rsidRPr="00000000">
          <w:rPr>
            <w:rtl w:val="0"/>
          </w:rPr>
          <w:t xml:space="preserve">something that will</w:t>
        </w:r>
      </w:ins>
      <w:del w:author="Alec Stern" w:id="6" w:date="2021-04-22T00:10:52Z">
        <w:r w:rsidDel="00000000" w:rsidR="00000000" w:rsidRPr="00000000">
          <w:rPr>
            <w:rtl w:val="0"/>
          </w:rPr>
          <w:delText xml:space="preserve">the foundations of something that will be there for the </w:delText>
        </w:r>
      </w:del>
      <w:r w:rsidDel="00000000" w:rsidR="00000000" w:rsidRPr="00000000">
        <w:rPr>
          <w:rtl w:val="0"/>
        </w:rPr>
        <w:t xml:space="preserve">benefit </w:t>
      </w:r>
      <w:del w:author="Alec Stern" w:id="7" w:date="2021-04-22T00:11:10Z">
        <w:r w:rsidDel="00000000" w:rsidR="00000000" w:rsidRPr="00000000">
          <w:rPr>
            <w:rtl w:val="0"/>
          </w:rPr>
          <w:delText xml:space="preserve">of </w:delText>
        </w:r>
      </w:del>
      <w:r w:rsidDel="00000000" w:rsidR="00000000" w:rsidRPr="00000000">
        <w:rPr>
          <w:rtl w:val="0"/>
        </w:rPr>
        <w:t xml:space="preserve">the school community for many years to come.</w:t>
      </w:r>
      <w:commentRangeStart w:id="6"/>
      <w:r w:rsidDel="00000000" w:rsidR="00000000" w:rsidRPr="00000000">
        <w:rPr>
          <w:rtl w:val="0"/>
        </w:rPr>
        <w:t xml:space="preserve"> It is now time for the next chapter and for the BISB-PA to grow</w:t>
      </w:r>
      <w:commentRangeEnd w:id="6"/>
      <w:r w:rsidDel="00000000" w:rsidR="00000000" w:rsidRPr="00000000">
        <w:commentReference w:id="6"/>
      </w:r>
      <w:r w:rsidDel="00000000" w:rsidR="00000000" w:rsidRPr="00000000">
        <w:rPr>
          <w:rtl w:val="0"/>
        </w:rPr>
        <w:t xml:space="preserve">. This May, the </w:t>
      </w:r>
      <w:del w:author="Alec Stern" w:id="8" w:date="2021-04-22T00:14:07Z">
        <w:r w:rsidDel="00000000" w:rsidR="00000000" w:rsidRPr="00000000">
          <w:rPr>
            <w:rtl w:val="0"/>
          </w:rPr>
          <w:delText xml:space="preserve">BISB-</w:delText>
        </w:r>
      </w:del>
      <w:r w:rsidDel="00000000" w:rsidR="00000000" w:rsidRPr="00000000">
        <w:rPr>
          <w:rtl w:val="0"/>
        </w:rPr>
        <w:t xml:space="preserve">PA will elect a new Executive Board and all parents are highly encouraged to get involved. Elections will take place between May 14 and 17th and all parents have a vote and are able to play a part in shaping the future in our school community. As the current President of the </w:t>
      </w:r>
      <w:del w:author="Alec Stern" w:id="9" w:date="2021-04-22T00:14:14Z">
        <w:r w:rsidDel="00000000" w:rsidR="00000000" w:rsidRPr="00000000">
          <w:rPr>
            <w:rtl w:val="0"/>
          </w:rPr>
          <w:delText xml:space="preserve">BISB-</w:delText>
        </w:r>
      </w:del>
      <w:r w:rsidDel="00000000" w:rsidR="00000000" w:rsidRPr="00000000">
        <w:rPr>
          <w:rtl w:val="0"/>
        </w:rPr>
        <w:t xml:space="preserve">PA, Sunaina Anand, said </w:t>
      </w:r>
      <w:ins w:author="Alec Stern" w:id="10" w:date="2021-04-22T00:13:48Z">
        <w:r w:rsidDel="00000000" w:rsidR="00000000" w:rsidRPr="00000000">
          <w:rPr>
            <w:rtl w:val="0"/>
          </w:rPr>
          <w:t xml:space="preserve">“</w:t>
        </w:r>
      </w:ins>
      <w:del w:author="Alec Stern" w:id="10" w:date="2021-04-22T00:13:48Z">
        <w:r w:rsidDel="00000000" w:rsidR="00000000" w:rsidRPr="00000000">
          <w:rPr>
            <w:rtl w:val="0"/>
          </w:rPr>
          <w:delText xml:space="preserve">[‘</w:delText>
        </w:r>
      </w:del>
      <w:r w:rsidDel="00000000" w:rsidR="00000000" w:rsidRPr="00000000">
        <w:rPr>
          <w:rtl w:val="0"/>
        </w:rPr>
        <w:t xml:space="preserve">We want to be able to represent the whole parent body and if a Board position is not for you, worry not! There are countless ways in which parents can be involved, ranging from being a Class Representative, to helping us with our social media platforms, updating our website content, helping with our monthly coffee mornings and much much more. No experience is necessary!</w:t>
      </w:r>
      <w:ins w:author="Alec Stern" w:id="11" w:date="2021-04-22T00:14:02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2" w:date="2021-04-22T00:05:15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more specific adjective would be best. For example "hardworking", or just delete it</w:t>
      </w:r>
    </w:p>
  </w:comment>
  <w:comment w:author="Alec Stern" w:id="4" w:date="2021-04-22T00:06:08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peak the readers interest so add some focus and details</w:t>
      </w:r>
    </w:p>
  </w:comment>
  <w:comment w:author="Alec Stern" w:id="0" w:date="2021-04-22T00:02:32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Uncited quote + universal statement =! a good intro. This is really choppy</w:t>
      </w:r>
    </w:p>
  </w:comment>
  <w:comment w:author="Alec Stern" w:id="1" w:date="2021-04-22T00:07:1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reader might know what PA stands for, they also might not; define it</w:t>
      </w:r>
    </w:p>
  </w:comment>
  <w:comment w:author="Alec Stern" w:id="5" w:date="2021-04-22T00:09:57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this is structured is a bit exhausting to read. Try to cut down these sentences or only include a few with more focus.</w:t>
      </w:r>
    </w:p>
  </w:comment>
  <w:comment w:author="Alec Stern" w:id="6" w:date="2021-04-22T00:12:57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quotes? This sentence, if otherwise, you need to rephrase it, "The PA is looking to grow their numbers" or something like that. I would just delete it</w:t>
      </w:r>
    </w:p>
  </w:comment>
  <w:comment w:author="Alec Stern" w:id="3" w:date="2021-04-22T00:06:26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