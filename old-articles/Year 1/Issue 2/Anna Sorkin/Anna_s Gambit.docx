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Anna’s Gambit</w:t>
      </w:r>
      <w:r w:rsidDel="00000000" w:rsidR="00000000" w:rsidRPr="00000000">
        <w:rPr>
          <w:rtl w:val="0"/>
        </w:rPr>
      </w:r>
    </w:p>
    <w:p w:rsidR="00000000" w:rsidDel="00000000" w:rsidP="00000000" w:rsidRDefault="00000000" w:rsidRPr="00000000" w14:paraId="00000002">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By: Miguel Del Castillo Lozada</w:t>
      </w:r>
    </w:p>
    <w:p w:rsidR="00000000" w:rsidDel="00000000" w:rsidP="00000000" w:rsidRDefault="00000000" w:rsidRPr="00000000" w14:paraId="00000003">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Edited by: Alec Stern &amp; Cooper Allard-Jones</w:t>
      </w:r>
    </w:p>
    <w:p w:rsidR="00000000" w:rsidDel="00000000" w:rsidP="00000000" w:rsidRDefault="00000000" w:rsidRPr="00000000" w14:paraId="00000004">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5">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On May 9th of 2019 the Internationa</w:t>
      </w:r>
      <w:commentRangeStart w:id="0"/>
      <w:r w:rsidDel="00000000" w:rsidR="00000000" w:rsidRPr="00000000">
        <w:rPr>
          <w:rFonts w:ascii="Playfair Display" w:cs="Playfair Display" w:eastAsia="Playfair Display" w:hAnsi="Playfair Display"/>
          <w:sz w:val="24"/>
          <w:szCs w:val="24"/>
          <w:rtl w:val="0"/>
        </w:rPr>
        <w:t xml:space="preserve">l socialite Anna Sorokin was sentenced to 4-12 years in a New York state prison for Grand Larceny.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 this article, find out how a daughter of the USSR rose and fell from grace.</w:t>
      </w:r>
    </w:p>
    <w:p w:rsidR="00000000" w:rsidDel="00000000" w:rsidP="00000000" w:rsidRDefault="00000000" w:rsidRPr="00000000" w14:paraId="00000008">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9">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 February of  2017 Neffetari Davis was a concierge in Soho’s 11 Howard; </w:t>
      </w:r>
      <w:commentRangeStart w:id="1"/>
      <w:commentRangeStart w:id="2"/>
      <w:r w:rsidDel="00000000" w:rsidR="00000000" w:rsidRPr="00000000">
        <w:rPr>
          <w:rFonts w:ascii="Playfair Display" w:cs="Playfair Display" w:eastAsia="Playfair Display" w:hAnsi="Playfair Display"/>
          <w:sz w:val="24"/>
          <w:szCs w:val="24"/>
          <w:rtl w:val="0"/>
        </w:rPr>
        <w:t xml:space="preserve">if the location or name don’t give it away, this place is posh, posher than a triple hyphenated surname</w:t>
      </w:r>
      <w:commentRangeEnd w:id="1"/>
      <w:r w:rsidDel="00000000" w:rsidR="00000000" w:rsidRPr="00000000">
        <w:commentReference w:id="1"/>
      </w:r>
      <w:commentRangeEnd w:id="2"/>
      <w:r w:rsidDel="00000000" w:rsidR="00000000" w:rsidRPr="00000000">
        <w:commentReference w:id="2"/>
      </w:r>
      <w:r w:rsidDel="00000000" w:rsidR="00000000" w:rsidRPr="00000000">
        <w:rPr>
          <w:rFonts w:ascii="Playfair Display" w:cs="Playfair Display" w:eastAsia="Playfair Display" w:hAnsi="Playfair Display"/>
          <w:sz w:val="24"/>
          <w:szCs w:val="24"/>
          <w:rtl w:val="0"/>
        </w:rPr>
        <w:t xml:space="preserve">. Neffetari first met Anna at </w:t>
      </w:r>
      <w:r w:rsidDel="00000000" w:rsidR="00000000" w:rsidRPr="00000000">
        <w:rPr>
          <w:rFonts w:ascii="Playfair Display" w:cs="Playfair Display" w:eastAsia="Playfair Display" w:hAnsi="Playfair Display"/>
          <w:sz w:val="24"/>
          <w:szCs w:val="24"/>
          <w:rtl w:val="0"/>
        </w:rPr>
        <w:t xml:space="preserve">Ms. Delvey’s check-in.</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Anna’s red hair and Cèline derived big black glasses left an impression on the aspiring film director. Not only that,the hotel’s system displayed Anna’s reservation to be for a month</w:t>
      </w:r>
      <w:r w:rsidDel="00000000" w:rsidR="00000000" w:rsidRPr="00000000">
        <w:rPr>
          <w:rFonts w:ascii="Playfair Display" w:cs="Playfair Display" w:eastAsia="Playfair Display" w:hAnsi="Playfair Display"/>
          <w:sz w:val="24"/>
          <w:szCs w:val="24"/>
          <w:rtl w:val="0"/>
        </w:rPr>
        <w:t xml:space="preserve">. It should be noted that Anna was 26 years old at the time and her room was $400 a night.</w:t>
      </w:r>
      <w:r w:rsidDel="00000000" w:rsidR="00000000" w:rsidRPr="00000000">
        <w:rPr>
          <w:rtl w:val="0"/>
        </w:rPr>
      </w:r>
    </w:p>
    <w:p w:rsidR="00000000" w:rsidDel="00000000" w:rsidP="00000000" w:rsidRDefault="00000000" w:rsidRPr="00000000" w14:paraId="0000000A">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B">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According to the twenty-something concierge, </w:t>
      </w:r>
      <w:commentRangeStart w:id="3"/>
      <w:r w:rsidDel="00000000" w:rsidR="00000000" w:rsidRPr="00000000">
        <w:rPr>
          <w:rFonts w:ascii="Playfair Display" w:cs="Playfair Display" w:eastAsia="Playfair Display" w:hAnsi="Playfair Display"/>
          <w:sz w:val="24"/>
          <w:szCs w:val="24"/>
          <w:rtl w:val="0"/>
        </w:rPr>
        <w:t xml:space="preserve">“Usually it was only celebrities who came for such long stretches”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D">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Anna didn’t have a working card on file but the supposed German heiress made promises of wire transfers and backed up these promises by picking up hefty restaurant bills, throwing $100 tips around and distracting with her </w:t>
      </w:r>
    </w:p>
    <w:p w:rsidR="00000000" w:rsidDel="00000000" w:rsidP="00000000" w:rsidRDefault="00000000" w:rsidRPr="00000000" w14:paraId="0000000E">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F">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Anna hopped</w:t>
      </w:r>
      <w:r w:rsidDel="00000000" w:rsidR="00000000" w:rsidRPr="00000000">
        <w:rPr>
          <w:rFonts w:ascii="Playfair Display" w:cs="Playfair Display" w:eastAsia="Playfair Display" w:hAnsi="Playfair Display"/>
          <w:sz w:val="24"/>
          <w:szCs w:val="24"/>
          <w:rtl w:val="0"/>
        </w:rPr>
        <w:t xml:space="preserve"> in and out of the hotel sometimes in </w:t>
      </w:r>
      <w:r w:rsidDel="00000000" w:rsidR="00000000" w:rsidRPr="00000000">
        <w:rPr>
          <w:rFonts w:ascii="Playfair Display" w:cs="Playfair Display" w:eastAsia="Playfair Display" w:hAnsi="Playfair Display"/>
          <w:sz w:val="24"/>
          <w:szCs w:val="24"/>
          <w:rtl w:val="0"/>
        </w:rPr>
        <w:t xml:space="preserve">Alexander Wang</w:t>
      </w:r>
      <w:r w:rsidDel="00000000" w:rsidR="00000000" w:rsidRPr="00000000">
        <w:rPr>
          <w:rFonts w:ascii="Playfair Display" w:cs="Playfair Display" w:eastAsia="Playfair Display" w:hAnsi="Playfair Display"/>
          <w:sz w:val="24"/>
          <w:szCs w:val="24"/>
          <w:rtl w:val="0"/>
        </w:rPr>
        <w:t xml:space="preserve"> pants and other times in a robe</w:t>
      </w:r>
      <w:r w:rsidDel="00000000" w:rsidR="00000000" w:rsidRPr="00000000">
        <w:rPr>
          <w:rFonts w:ascii="Playfair Display" w:cs="Playfair Display" w:eastAsia="Playfair Display" w:hAnsi="Playfair Display"/>
          <w:sz w:val="24"/>
          <w:szCs w:val="24"/>
          <w:rtl w:val="0"/>
        </w:rPr>
        <w:t xml:space="preserve">. When not in her hotel room, Anna could be seen holding court among New York’s elite at </w:t>
      </w:r>
      <w:ins w:author="Cooper Allard-Jones" w:id="0" w:date="2021-04-22T02:44:08Z">
        <w:commentRangeStart w:id="4"/>
        <w:r w:rsidDel="00000000" w:rsidR="00000000" w:rsidRPr="00000000">
          <w:rPr>
            <w:rFonts w:ascii="Playfair Display" w:cs="Playfair Display" w:eastAsia="Playfair Display" w:hAnsi="Playfair Display"/>
            <w:sz w:val="24"/>
            <w:szCs w:val="24"/>
            <w:rtl w:val="0"/>
          </w:rPr>
          <w:t xml:space="preserve">the Big Apple’s </w:t>
        </w:r>
      </w:ins>
      <w:del w:author="Cooper Allard-Jones" w:id="0" w:date="2021-04-22T02:44:08Z">
        <w:commentRangeEnd w:id="4"/>
        <w:r w:rsidDel="00000000" w:rsidR="00000000" w:rsidRPr="00000000">
          <w:commentReference w:id="4"/>
        </w:r>
        <w:r w:rsidDel="00000000" w:rsidR="00000000" w:rsidRPr="00000000">
          <w:rPr>
            <w:rFonts w:ascii="Playfair Display" w:cs="Playfair Display" w:eastAsia="Playfair Display" w:hAnsi="Playfair Display"/>
            <w:sz w:val="24"/>
            <w:szCs w:val="24"/>
            <w:rtl w:val="0"/>
          </w:rPr>
          <w:delText xml:space="preserve">New York’s </w:delText>
        </w:r>
      </w:del>
      <w:r w:rsidDel="00000000" w:rsidR="00000000" w:rsidRPr="00000000">
        <w:rPr>
          <w:rFonts w:ascii="Playfair Display" w:cs="Playfair Display" w:eastAsia="Playfair Display" w:hAnsi="Playfair Display"/>
          <w:sz w:val="24"/>
          <w:szCs w:val="24"/>
          <w:rtl w:val="0"/>
        </w:rPr>
        <w:t xml:space="preserve">hottest restaurants like Le Cocou, where she </w:t>
      </w:r>
      <w:r w:rsidDel="00000000" w:rsidR="00000000" w:rsidRPr="00000000">
        <w:rPr>
          <w:rFonts w:ascii="Playfair Display" w:cs="Playfair Display" w:eastAsia="Playfair Display" w:hAnsi="Playfair Display"/>
          <w:sz w:val="24"/>
          <w:szCs w:val="24"/>
          <w:rtl w:val="0"/>
        </w:rPr>
        <w:t xml:space="preserve">befriended the chef, ordered lavish meals and charged it all to her room (even though there was no working card on file.)</w:t>
      </w:r>
    </w:p>
    <w:p w:rsidR="00000000" w:rsidDel="00000000" w:rsidP="00000000" w:rsidRDefault="00000000" w:rsidRPr="00000000" w14:paraId="00000010">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1">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color w:val="3c4043"/>
          <w:sz w:val="24"/>
          <w:szCs w:val="24"/>
          <w:highlight w:val="white"/>
          <w:rtl w:val="0"/>
        </w:rPr>
        <w:t xml:space="preserve">"To handle all these expensive calories Anna needed to exercise, so she had her concierge arrange workouts with a trainer- also all charged to the room."</w:t>
      </w:r>
      <w:r w:rsidDel="00000000" w:rsidR="00000000" w:rsidRPr="00000000">
        <w:rPr>
          <w:rtl w:val="0"/>
        </w:rPr>
      </w:r>
    </w:p>
    <w:p w:rsidR="00000000" w:rsidDel="00000000" w:rsidP="00000000" w:rsidRDefault="00000000" w:rsidRPr="00000000" w14:paraId="00000012">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3">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Months later Neff’s manager told the concierge Anna’s bill was </w:t>
      </w:r>
      <w:r w:rsidDel="00000000" w:rsidR="00000000" w:rsidRPr="00000000">
        <w:rPr>
          <w:rFonts w:ascii="Playfair Display" w:cs="Playfair Display" w:eastAsia="Playfair Display" w:hAnsi="Playfair Display"/>
          <w:sz w:val="24"/>
          <w:szCs w:val="24"/>
          <w:rtl w:val="0"/>
        </w:rPr>
        <w:t xml:space="preserve">soaring as high as a billionaire's property</w:t>
      </w:r>
      <w:r w:rsidDel="00000000" w:rsidR="00000000" w:rsidRPr="00000000">
        <w:rPr>
          <w:rFonts w:ascii="Playfair Display" w:cs="Playfair Display" w:eastAsia="Playfair Display" w:hAnsi="Playfair Display"/>
          <w:sz w:val="24"/>
          <w:szCs w:val="24"/>
          <w:rtl w:val="0"/>
        </w:rPr>
        <w:t xml:space="preserve"> values and Anna had no working card on file. 11 Howard locked Anna out of her room and detained her possessions. Anna fled, but not in the clandestine fashion one would expect of someone with an empty bank account and a hefty amount of debt. Instead the daughter of a collector, no, solar, no, </w:t>
      </w:r>
      <w:r w:rsidDel="00000000" w:rsidR="00000000" w:rsidRPr="00000000">
        <w:rPr>
          <w:rFonts w:ascii="Playfair Display" w:cs="Playfair Display" w:eastAsia="Playfair Display" w:hAnsi="Playfair Display"/>
          <w:i w:val="1"/>
          <w:sz w:val="24"/>
          <w:szCs w:val="24"/>
          <w:rtl w:val="0"/>
        </w:rPr>
        <w:t xml:space="preserve">oil </w:t>
      </w:r>
      <w:r w:rsidDel="00000000" w:rsidR="00000000" w:rsidRPr="00000000">
        <w:rPr>
          <w:rFonts w:ascii="Playfair Display" w:cs="Playfair Display" w:eastAsia="Playfair Display" w:hAnsi="Playfair Display"/>
          <w:sz w:val="24"/>
          <w:szCs w:val="24"/>
          <w:rtl w:val="0"/>
        </w:rPr>
        <w:t xml:space="preserve">tycoon fled to Morocco due to claims of a soon-to-expire visa with a </w:t>
      </w:r>
      <w:commentRangeStart w:id="5"/>
      <w:r w:rsidDel="00000000" w:rsidR="00000000" w:rsidRPr="00000000">
        <w:rPr>
          <w:rFonts w:ascii="Playfair Display" w:cs="Playfair Display" w:eastAsia="Playfair Display" w:hAnsi="Playfair Display"/>
          <w:i w:val="1"/>
          <w:sz w:val="24"/>
          <w:szCs w:val="24"/>
          <w:rtl w:val="0"/>
        </w:rPr>
        <w:t xml:space="preserve">Vanity Fair</w:t>
      </w:r>
      <w:r w:rsidDel="00000000" w:rsidR="00000000" w:rsidRPr="00000000">
        <w:rPr>
          <w:rFonts w:ascii="Playfair Display" w:cs="Playfair Display" w:eastAsia="Playfair Display" w:hAnsi="Playfair Display"/>
          <w:sz w:val="24"/>
          <w:szCs w:val="24"/>
          <w:rtl w:val="0"/>
        </w:rPr>
        <w:t xml:space="preserve"> editor</w:t>
      </w:r>
      <w:commentRangeEnd w:id="5"/>
      <w:r w:rsidDel="00000000" w:rsidR="00000000" w:rsidRPr="00000000">
        <w:commentReference w:id="5"/>
      </w:r>
      <w:r w:rsidDel="00000000" w:rsidR="00000000" w:rsidRPr="00000000">
        <w:rPr>
          <w:rFonts w:ascii="Playfair Display" w:cs="Playfair Display" w:eastAsia="Playfair Display" w:hAnsi="Playfair Display"/>
          <w:sz w:val="24"/>
          <w:szCs w:val="24"/>
          <w:rtl w:val="0"/>
        </w:rPr>
        <w:t xml:space="preserve">, her concierge friend, and the personal trainer. </w:t>
      </w:r>
    </w:p>
    <w:p w:rsidR="00000000" w:rsidDel="00000000" w:rsidP="00000000" w:rsidRDefault="00000000" w:rsidRPr="00000000" w14:paraId="00000014">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5">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trip to Morocco was, as </w:t>
      </w:r>
      <w:r w:rsidDel="00000000" w:rsidR="00000000" w:rsidRPr="00000000">
        <w:rPr>
          <w:rFonts w:ascii="Playfair Display" w:cs="Playfair Display" w:eastAsia="Playfair Display" w:hAnsi="Playfair Display"/>
          <w:i w:val="1"/>
          <w:sz w:val="24"/>
          <w:szCs w:val="24"/>
          <w:rtl w:val="0"/>
        </w:rPr>
        <w:t xml:space="preserve">Vanity Fair</w:t>
      </w:r>
      <w:r w:rsidDel="00000000" w:rsidR="00000000" w:rsidRPr="00000000">
        <w:rPr>
          <w:rFonts w:ascii="Playfair Display" w:cs="Playfair Display" w:eastAsia="Playfair Display" w:hAnsi="Playfair Display"/>
          <w:sz w:val="24"/>
          <w:szCs w:val="24"/>
          <w:rtl w:val="0"/>
        </w:rPr>
        <w:t xml:space="preserve"> put it, “ the quintessential example of the lavish lifestyle Delvey was known for.” Her $7000 a </w:t>
      </w:r>
      <w:r w:rsidDel="00000000" w:rsidR="00000000" w:rsidRPr="00000000">
        <w:rPr>
          <w:rFonts w:ascii="Playfair Display" w:cs="Playfair Display" w:eastAsia="Playfair Display" w:hAnsi="Playfair Display"/>
          <w:sz w:val="24"/>
          <w:szCs w:val="24"/>
          <w:rtl w:val="0"/>
        </w:rPr>
        <w:t xml:space="preserve">night</w:t>
      </w:r>
      <w:r w:rsidDel="00000000" w:rsidR="00000000" w:rsidRPr="00000000">
        <w:rPr>
          <w:rFonts w:ascii="Playfair Display" w:cs="Playfair Display" w:eastAsia="Playfair Display" w:hAnsi="Playfair Display"/>
          <w:sz w:val="24"/>
          <w:szCs w:val="24"/>
          <w:rtl w:val="0"/>
        </w:rPr>
        <w:t xml:space="preserve"> private villa with a butler was welcoming and its pool expansive but once again, no working card was on file. Everything changed; the tips were gone, bills went unpaid</w:t>
      </w:r>
      <w:ins w:author="Cooper Allard-Jones" w:id="1" w:date="2021-04-22T02:47:01Z">
        <w:r w:rsidDel="00000000" w:rsidR="00000000" w:rsidRPr="00000000">
          <w:rPr>
            <w:rFonts w:ascii="Playfair Display" w:cs="Playfair Display" w:eastAsia="Playfair Display" w:hAnsi="Playfair Display"/>
            <w:sz w:val="24"/>
            <w:szCs w:val="24"/>
            <w:rtl w:val="0"/>
          </w:rPr>
          <w:t xml:space="preserve">,</w:t>
        </w:r>
      </w:ins>
      <w:r w:rsidDel="00000000" w:rsidR="00000000" w:rsidRPr="00000000">
        <w:rPr>
          <w:rFonts w:ascii="Playfair Display" w:cs="Playfair Display" w:eastAsia="Playfair Display" w:hAnsi="Playfair Display"/>
          <w:sz w:val="24"/>
          <w:szCs w:val="24"/>
          <w:rtl w:val="0"/>
        </w:rPr>
        <w:t xml:space="preserve"> and the villa workers were not as passive as those in New York. </w:t>
      </w:r>
    </w:p>
    <w:p w:rsidR="00000000" w:rsidDel="00000000" w:rsidP="00000000" w:rsidRDefault="00000000" w:rsidRPr="00000000" w14:paraId="00000016">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7">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8">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One thing did not change however, Anna was burning through her friend’s money fast. </w:t>
      </w:r>
    </w:p>
    <w:p w:rsidR="00000000" w:rsidDel="00000000" w:rsidP="00000000" w:rsidRDefault="00000000" w:rsidRPr="00000000" w14:paraId="00000019">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situation at the North African Villa was so heated that </w:t>
      </w:r>
      <w:r w:rsidDel="00000000" w:rsidR="00000000" w:rsidRPr="00000000">
        <w:rPr>
          <w:rFonts w:ascii="Playfair Display" w:cs="Playfair Display" w:eastAsia="Playfair Display" w:hAnsi="Playfair Display"/>
          <w:i w:val="1"/>
          <w:sz w:val="24"/>
          <w:szCs w:val="24"/>
          <w:rtl w:val="0"/>
        </w:rPr>
        <w:t xml:space="preserve">Vanity Fair</w:t>
      </w:r>
      <w:r w:rsidDel="00000000" w:rsidR="00000000" w:rsidRPr="00000000">
        <w:rPr>
          <w:rFonts w:ascii="Playfair Display" w:cs="Playfair Display" w:eastAsia="Playfair Display" w:hAnsi="Playfair Display"/>
          <w:sz w:val="24"/>
          <w:szCs w:val="24"/>
          <w:rtl w:val="0"/>
        </w:rPr>
        <w:t xml:space="preserve"> editor </w:t>
      </w:r>
      <w:del w:author="Alec Stern" w:id="2" w:date="2021-04-22T00:33:22Z">
        <w:r w:rsidDel="00000000" w:rsidR="00000000" w:rsidRPr="00000000">
          <w:rPr>
            <w:rFonts w:ascii="Playfair Display" w:cs="Playfair Display" w:eastAsia="Playfair Display" w:hAnsi="Playfair Display"/>
            <w:sz w:val="24"/>
            <w:szCs w:val="24"/>
            <w:rtl w:val="0"/>
          </w:rPr>
          <w:delText xml:space="preserve"> </w:delText>
        </w:r>
      </w:del>
      <w:r w:rsidDel="00000000" w:rsidR="00000000" w:rsidRPr="00000000">
        <w:rPr>
          <w:rFonts w:ascii="Playfair Display" w:cs="Playfair Display" w:eastAsia="Playfair Display" w:hAnsi="Playfair Display"/>
          <w:sz w:val="24"/>
          <w:szCs w:val="24"/>
          <w:rtl w:val="0"/>
        </w:rPr>
        <w:t xml:space="preserve">and friend of Delvey, </w:t>
      </w:r>
      <w:commentRangeStart w:id="6"/>
      <w:r w:rsidDel="00000000" w:rsidR="00000000" w:rsidRPr="00000000">
        <w:rPr>
          <w:rFonts w:ascii="Playfair Display" w:cs="Playfair Display" w:eastAsia="Playfair Display" w:hAnsi="Playfair Display"/>
          <w:sz w:val="24"/>
          <w:szCs w:val="24"/>
          <w:rtl w:val="0"/>
        </w:rPr>
        <w:t xml:space="preserve">Rachael Deloache Williams</w:t>
      </w:r>
      <w:commentRangeEnd w:id="6"/>
      <w:r w:rsidDel="00000000" w:rsidR="00000000" w:rsidRPr="00000000">
        <w:commentReference w:id="6"/>
      </w:r>
      <w:r w:rsidDel="00000000" w:rsidR="00000000" w:rsidRPr="00000000">
        <w:rPr>
          <w:rFonts w:ascii="Playfair Display" w:cs="Playfair Display" w:eastAsia="Playfair Display" w:hAnsi="Playfair Display"/>
          <w:sz w:val="24"/>
          <w:szCs w:val="24"/>
          <w:rtl w:val="0"/>
        </w:rPr>
        <w:t xml:space="preserve"> was pressured into putting her card down by </w:t>
      </w:r>
      <w:r w:rsidDel="00000000" w:rsidR="00000000" w:rsidRPr="00000000">
        <w:rPr>
          <w:rFonts w:ascii="Playfair Display" w:cs="Playfair Display" w:eastAsia="Playfair Display" w:hAnsi="Playfair Display"/>
          <w:sz w:val="24"/>
          <w:szCs w:val="24"/>
          <w:rtl w:val="0"/>
        </w:rPr>
        <w:t xml:space="preserve">hotel staff</w:t>
      </w: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1A">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B">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Williams had exactly $410.03 in her checking account and when questioned about her non working card, Anna explained, “I just need to call my bank”.  The trip was over, money had run out, and Williams was in debt. Delvey ensured her that back in New York a wire transfer was to be arranged.</w:t>
      </w:r>
    </w:p>
    <w:p w:rsidR="00000000" w:rsidDel="00000000" w:rsidP="00000000" w:rsidRDefault="00000000" w:rsidRPr="00000000" w14:paraId="0000001C">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D">
      <w:pPr>
        <w:pageBreakBefore w:val="0"/>
        <w:rPr>
          <w:rFonts w:ascii="Playfair Display" w:cs="Playfair Display" w:eastAsia="Playfair Display" w:hAnsi="Playfair Display"/>
          <w:sz w:val="24"/>
          <w:szCs w:val="24"/>
        </w:rPr>
      </w:pPr>
      <w:commentRangeStart w:id="7"/>
      <w:r w:rsidDel="00000000" w:rsidR="00000000" w:rsidRPr="00000000">
        <w:rPr>
          <w:rFonts w:ascii="Playfair Display" w:cs="Playfair Display" w:eastAsia="Playfair Display" w:hAnsi="Playfair Display"/>
          <w:sz w:val="24"/>
          <w:szCs w:val="24"/>
          <w:rtl w:val="0"/>
        </w:rPr>
        <w:t xml:space="preserve">Visa troubles practically vanished and back in New York Anna checked into the Beekman </w:t>
      </w:r>
      <w:ins w:author="Cooper Allard-Jones" w:id="3" w:date="2021-04-22T02:49:01Z">
        <w:r w:rsidDel="00000000" w:rsidR="00000000" w:rsidRPr="00000000">
          <w:rPr>
            <w:rFonts w:ascii="Playfair Display" w:cs="Playfair Display" w:eastAsia="Playfair Display" w:hAnsi="Playfair Display"/>
            <w:sz w:val="24"/>
            <w:szCs w:val="24"/>
            <w:rtl w:val="0"/>
          </w:rPr>
          <w:t xml:space="preserve">H</w:t>
        </w:r>
      </w:ins>
      <w:del w:author="Cooper Allard-Jones" w:id="3" w:date="2021-04-22T02:49:01Z">
        <w:r w:rsidDel="00000000" w:rsidR="00000000" w:rsidRPr="00000000">
          <w:rPr>
            <w:rFonts w:ascii="Playfair Display" w:cs="Playfair Display" w:eastAsia="Playfair Display" w:hAnsi="Playfair Display"/>
            <w:sz w:val="24"/>
            <w:szCs w:val="24"/>
            <w:rtl w:val="0"/>
          </w:rPr>
          <w:delText xml:space="preserve">h</w:delText>
        </w:r>
      </w:del>
      <w:r w:rsidDel="00000000" w:rsidR="00000000" w:rsidRPr="00000000">
        <w:rPr>
          <w:rFonts w:ascii="Playfair Display" w:cs="Playfair Display" w:eastAsia="Playfair Display" w:hAnsi="Playfair Display"/>
          <w:sz w:val="24"/>
          <w:szCs w:val="24"/>
          <w:rtl w:val="0"/>
        </w:rPr>
        <w:t xml:space="preserve">otel</w:t>
      </w:r>
      <w:commentRangeEnd w:id="7"/>
      <w:r w:rsidDel="00000000" w:rsidR="00000000" w:rsidRPr="00000000">
        <w:commentReference w:id="7"/>
      </w:r>
      <w:r w:rsidDel="00000000" w:rsidR="00000000" w:rsidRPr="00000000">
        <w:rPr>
          <w:rFonts w:ascii="Playfair Display" w:cs="Playfair Display" w:eastAsia="Playfair Display" w:hAnsi="Playfair Display"/>
          <w:sz w:val="24"/>
          <w:szCs w:val="24"/>
          <w:rtl w:val="0"/>
        </w:rPr>
        <w:t xml:space="preserve">. They soon kicked her out as she had no working card on file. Anna was homeless; she was indebted to countless hotels and Rachael Williams.</w:t>
      </w:r>
    </w:p>
    <w:p w:rsidR="00000000" w:rsidDel="00000000" w:rsidP="00000000" w:rsidRDefault="00000000" w:rsidRPr="00000000" w14:paraId="0000001E">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F">
      <w:pPr>
        <w:pageBreakBefore w:val="0"/>
        <w:rPr>
          <w:del w:author="Cooper Allard-Jones" w:id="4" w:date="2021-04-22T02:49:28Z"/>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October of 2017 came and the New York post declared D</w:t>
      </w:r>
      <w:r w:rsidDel="00000000" w:rsidR="00000000" w:rsidRPr="00000000">
        <w:rPr>
          <w:rFonts w:ascii="Playfair Display" w:cs="Playfair Display" w:eastAsia="Playfair Display" w:hAnsi="Playfair Display"/>
          <w:sz w:val="24"/>
          <w:szCs w:val="24"/>
          <w:rtl w:val="0"/>
        </w:rPr>
        <w:t xml:space="preserve">elvy</w:t>
      </w:r>
      <w:r w:rsidDel="00000000" w:rsidR="00000000" w:rsidRPr="00000000">
        <w:rPr>
          <w:rFonts w:ascii="Playfair Display" w:cs="Playfair Display" w:eastAsia="Playfair Display" w:hAnsi="Playfair Display"/>
          <w:sz w:val="24"/>
          <w:szCs w:val="24"/>
          <w:rtl w:val="0"/>
        </w:rPr>
        <w:t xml:space="preserve"> a “ Wannabe socialite</w:t>
      </w:r>
      <w:ins w:author="Cooper Allard-Jones" w:id="4" w:date="2021-04-22T02:49:28Z">
        <w:r w:rsidDel="00000000" w:rsidR="00000000" w:rsidRPr="00000000">
          <w:rPr>
            <w:rFonts w:ascii="Playfair Display" w:cs="Playfair Display" w:eastAsia="Playfair Display" w:hAnsi="Playfair Display"/>
            <w:sz w:val="24"/>
            <w:szCs w:val="24"/>
            <w:rtl w:val="0"/>
          </w:rPr>
          <w:t xml:space="preserve">.” </w:t>
        </w:r>
      </w:ins>
      <w:del w:author="Cooper Allard-Jones" w:id="4" w:date="2021-04-22T02:49:28Z">
        <w:r w:rsidDel="00000000" w:rsidR="00000000" w:rsidRPr="00000000">
          <w:rPr>
            <w:rFonts w:ascii="Playfair Display" w:cs="Playfair Display" w:eastAsia="Playfair Display" w:hAnsi="Playfair Display"/>
            <w:sz w:val="24"/>
            <w:szCs w:val="24"/>
            <w:rtl w:val="0"/>
          </w:rPr>
          <w:delText xml:space="preserve">” </w:delText>
        </w:r>
      </w:del>
    </w:p>
    <w:p w:rsidR="00000000" w:rsidDel="00000000" w:rsidP="00000000" w:rsidRDefault="00000000" w:rsidRPr="00000000" w14:paraId="00000020">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Anna acted according to her nature and fled, his time to a rehabilitation center in Malibu.</w:t>
      </w:r>
    </w:p>
    <w:p w:rsidR="00000000" w:rsidDel="00000000" w:rsidP="00000000" w:rsidRDefault="00000000" w:rsidRPr="00000000" w14:paraId="00000021">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2">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 Malibu, </w:t>
      </w:r>
      <w:commentRangeStart w:id="8"/>
      <w:r w:rsidDel="00000000" w:rsidR="00000000" w:rsidRPr="00000000">
        <w:rPr>
          <w:rFonts w:ascii="Playfair Display" w:cs="Playfair Display" w:eastAsia="Playfair Display" w:hAnsi="Playfair Display"/>
          <w:sz w:val="24"/>
          <w:szCs w:val="24"/>
          <w:rtl w:val="0"/>
        </w:rPr>
        <w:t xml:space="preserve">Sorokin (Ms. Delvey’s real surname )</w:t>
      </w:r>
      <w:commentRangeEnd w:id="8"/>
      <w:r w:rsidDel="00000000" w:rsidR="00000000" w:rsidRPr="00000000">
        <w:commentReference w:id="8"/>
      </w:r>
      <w:r w:rsidDel="00000000" w:rsidR="00000000" w:rsidRPr="00000000">
        <w:rPr>
          <w:rFonts w:ascii="Playfair Display" w:cs="Playfair Display" w:eastAsia="Playfair Display" w:hAnsi="Playfair Display"/>
          <w:sz w:val="24"/>
          <w:szCs w:val="24"/>
          <w:rtl w:val="0"/>
        </w:rPr>
        <w:t xml:space="preserve"> was found by the federal government and brought to court in New York</w:t>
      </w:r>
      <w:commentRangeStart w:id="9"/>
      <w:r w:rsidDel="00000000" w:rsidR="00000000" w:rsidRPr="00000000">
        <w:rPr>
          <w:rFonts w:ascii="Playfair Display" w:cs="Playfair Display" w:eastAsia="Playfair Display" w:hAnsi="Playfair Display"/>
          <w:sz w:val="24"/>
          <w:szCs w:val="24"/>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3">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4">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 court, Anna was questioned and unlike the money she promised, </w:t>
      </w:r>
      <w:commentRangeStart w:id="10"/>
      <w:commentRangeStart w:id="11"/>
      <w:r w:rsidDel="00000000" w:rsidR="00000000" w:rsidRPr="00000000">
        <w:rPr>
          <w:rFonts w:ascii="Playfair Display" w:cs="Playfair Display" w:eastAsia="Playfair Display" w:hAnsi="Playfair Display"/>
          <w:sz w:val="24"/>
          <w:szCs w:val="24"/>
          <w:rtl w:val="0"/>
        </w:rPr>
        <w:t xml:space="preserve">she delivered.</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5">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6">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Anna Sorokina was born in a satellite town near Moscow under the USSR. </w:t>
      </w:r>
      <w:r w:rsidDel="00000000" w:rsidR="00000000" w:rsidRPr="00000000">
        <w:rPr>
          <w:rFonts w:ascii="Playfair Display" w:cs="Playfair Display" w:eastAsia="Playfair Display" w:hAnsi="Playfair Display"/>
          <w:sz w:val="24"/>
          <w:szCs w:val="24"/>
          <w:rtl w:val="0"/>
        </w:rPr>
        <w:t xml:space="preserve">She had an uneventful middle class upbringing. It was run-of-the-mill by any metric</w:t>
      </w:r>
      <w:r w:rsidDel="00000000" w:rsidR="00000000" w:rsidRPr="00000000">
        <w:rPr>
          <w:rFonts w:ascii="Playfair Display" w:cs="Playfair Display" w:eastAsia="Playfair Display" w:hAnsi="Playfair Display"/>
          <w:sz w:val="24"/>
          <w:szCs w:val="24"/>
          <w:rtl w:val="0"/>
        </w:rPr>
        <w:t xml:space="preserve">; her father was a truck driver and her mother was a homemaker.</w:t>
      </w:r>
    </w:p>
    <w:p w:rsidR="00000000" w:rsidDel="00000000" w:rsidP="00000000" w:rsidRDefault="00000000" w:rsidRPr="00000000" w14:paraId="00000027">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8">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At 16 she moved to Germany and became a citizen where it is assumed she removed the final “a” in her surname.</w:t>
      </w:r>
    </w:p>
    <w:p w:rsidR="00000000" w:rsidDel="00000000" w:rsidP="00000000" w:rsidRDefault="00000000" w:rsidRPr="00000000" w14:paraId="00000029">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A">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financial crimes </w:t>
      </w:r>
      <w:r w:rsidDel="00000000" w:rsidR="00000000" w:rsidRPr="00000000">
        <w:rPr>
          <w:rFonts w:ascii="Playfair Display" w:cs="Playfair Display" w:eastAsia="Playfair Display" w:hAnsi="Playfair Display"/>
          <w:sz w:val="24"/>
          <w:szCs w:val="24"/>
          <w:rtl w:val="0"/>
        </w:rPr>
        <w:t xml:space="preserve">Sorokin was charged with were:</w:t>
      </w:r>
      <w:commentRangeStart w:id="12"/>
      <w:r w:rsidDel="00000000" w:rsidR="00000000" w:rsidRPr="00000000">
        <w:rPr>
          <w:rtl w:val="0"/>
        </w:rPr>
      </w:r>
    </w:p>
    <w:p w:rsidR="00000000" w:rsidDel="00000000" w:rsidP="00000000" w:rsidRDefault="00000000" w:rsidRPr="00000000" w14:paraId="0000002B">
      <w:pPr>
        <w:pageBreakBefore w:val="0"/>
        <w:rPr>
          <w:rFonts w:ascii="Playfair Display" w:cs="Playfair Display" w:eastAsia="Playfair Display" w:hAnsi="Playfair Display"/>
          <w:sz w:val="24"/>
          <w:szCs w:val="24"/>
        </w:rPr>
      </w:pPr>
      <w:commentRangeEnd w:id="12"/>
      <w:r w:rsidDel="00000000" w:rsidR="00000000" w:rsidRPr="00000000">
        <w:commentReference w:id="12"/>
      </w:r>
      <w:r w:rsidDel="00000000" w:rsidR="00000000" w:rsidRPr="00000000">
        <w:rPr>
          <w:rFonts w:ascii="Playfair Display" w:cs="Playfair Display" w:eastAsia="Playfair Display" w:hAnsi="Playfair Display"/>
          <w:sz w:val="24"/>
          <w:szCs w:val="24"/>
          <w:rtl w:val="0"/>
        </w:rPr>
        <w:t xml:space="preserve">Falsifying</w:t>
      </w:r>
      <w:commentRangeStart w:id="13"/>
      <w:r w:rsidDel="00000000" w:rsidR="00000000" w:rsidRPr="00000000">
        <w:rPr>
          <w:rFonts w:ascii="Playfair Display" w:cs="Playfair Display" w:eastAsia="Playfair Display" w:hAnsi="Playfair Display"/>
          <w:sz w:val="24"/>
          <w:szCs w:val="24"/>
          <w:rtl w:val="0"/>
        </w:rPr>
        <w:t xml:space="preserve"> financial documents from international banks to the sum of £60,000,000,</w:t>
      </w:r>
    </w:p>
    <w:p w:rsidR="00000000" w:rsidDel="00000000" w:rsidP="00000000" w:rsidRDefault="00000000" w:rsidRPr="00000000" w14:paraId="0000002C">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Lying to Citibank to obtain a 100,000$ loan, And opening multiple bank accounts in which empty checks were placed and the money “deposited” went up to almost $80,000.</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D">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E">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former Rikers island prisoner was described by her judge as having shown no remorse and Sorokin said her scam was all for the sake of </w:t>
      </w:r>
      <w:commentRangeStart w:id="14"/>
      <w:r w:rsidDel="00000000" w:rsidR="00000000" w:rsidRPr="00000000">
        <w:rPr>
          <w:rFonts w:ascii="Playfair Display" w:cs="Playfair Display" w:eastAsia="Playfair Display" w:hAnsi="Playfair Display"/>
          <w:sz w:val="24"/>
          <w:szCs w:val="24"/>
          <w:rtl w:val="0"/>
        </w:rPr>
        <w:t xml:space="preserve">her foundation.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F">
      <w:pPr>
        <w:pageBreakBefore w:val="0"/>
        <w:rPr>
          <w:rFonts w:ascii="Playfair Display" w:cs="Playfair Display" w:eastAsia="Playfair Display" w:hAnsi="Playfair Display"/>
          <w:sz w:val="24"/>
          <w:szCs w:val="24"/>
        </w:rPr>
      </w:pPr>
      <w:commentRangeStart w:id="15"/>
      <w:r w:rsidDel="00000000" w:rsidR="00000000" w:rsidRPr="00000000">
        <w:rPr>
          <w:rtl w:val="0"/>
        </w:rPr>
      </w:r>
    </w:p>
    <w:p w:rsidR="00000000" w:rsidDel="00000000" w:rsidP="00000000" w:rsidRDefault="00000000" w:rsidRPr="00000000" w14:paraId="00000030">
      <w:pPr>
        <w:pageBreakBefore w:val="0"/>
        <w:rPr>
          <w:rFonts w:ascii="Playfair Display" w:cs="Playfair Display" w:eastAsia="Playfair Display" w:hAnsi="Playfair Display"/>
          <w:sz w:val="24"/>
          <w:szCs w:val="24"/>
        </w:rPr>
      </w:pPr>
      <w:commentRangeEnd w:id="15"/>
      <w:r w:rsidDel="00000000" w:rsidR="00000000" w:rsidRPr="00000000">
        <w:commentReference w:id="15"/>
      </w:r>
      <w:r w:rsidDel="00000000" w:rsidR="00000000" w:rsidRPr="00000000">
        <w:rPr>
          <w:rFonts w:ascii="Playfair Display" w:cs="Playfair Display" w:eastAsia="Playfair Display" w:hAnsi="Playfair Display"/>
          <w:sz w:val="24"/>
          <w:szCs w:val="24"/>
          <w:rtl w:val="0"/>
        </w:rPr>
        <w:t xml:space="preserve">The </w:t>
      </w:r>
      <w:commentRangeStart w:id="16"/>
      <w:commentRangeStart w:id="17"/>
      <w:r w:rsidDel="00000000" w:rsidR="00000000" w:rsidRPr="00000000">
        <w:rPr>
          <w:rFonts w:ascii="Playfair Display" w:cs="Playfair Display" w:eastAsia="Playfair Display" w:hAnsi="Playfair Display"/>
          <w:sz w:val="24"/>
          <w:szCs w:val="24"/>
          <w:rtl w:val="0"/>
        </w:rPr>
        <w:t xml:space="preserve">21st century’s Becky Sharp</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Playfair Display" w:cs="Playfair Display" w:eastAsia="Playfair Display" w:hAnsi="Playfair Display"/>
          <w:sz w:val="24"/>
          <w:szCs w:val="24"/>
          <w:rtl w:val="0"/>
        </w:rPr>
        <w:t xml:space="preserve"> can still be found at @therealannadelvey ( Instagram)</w:t>
      </w:r>
      <w:commentRangeStart w:id="18"/>
      <w:r w:rsidDel="00000000" w:rsidR="00000000" w:rsidRPr="00000000">
        <w:rPr>
          <w:rFonts w:ascii="Playfair Display" w:cs="Playfair Display" w:eastAsia="Playfair Display" w:hAnsi="Playfair Display"/>
          <w:sz w:val="24"/>
          <w:szCs w:val="24"/>
          <w:rtl w:val="0"/>
        </w:rPr>
        <w:t xml:space="preserve"> </w:t>
      </w:r>
      <w:commentRangeEnd w:id="18"/>
      <w:r w:rsidDel="00000000" w:rsidR="00000000" w:rsidRPr="00000000">
        <w:commentReference w:id="18"/>
      </w:r>
      <w:r w:rsidDel="00000000" w:rsidR="00000000" w:rsidRPr="00000000">
        <w:rPr>
          <w:rFonts w:ascii="Playfair Display" w:cs="Playfair Display" w:eastAsia="Playfair Display" w:hAnsi="Playfair Display"/>
          <w:sz w:val="24"/>
          <w:szCs w:val="24"/>
          <w:rtl w:val="0"/>
        </w:rPr>
        <w:t xml:space="preserve">where she posts about her post-prison and “no regrets” lifestyle.</w:t>
      </w:r>
    </w:p>
    <w:p w:rsidR="00000000" w:rsidDel="00000000" w:rsidP="00000000" w:rsidRDefault="00000000" w:rsidRPr="00000000" w14:paraId="00000031">
      <w:pPr>
        <w:pageBreakBefore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2">
      <w:pPr>
        <w:pageBreakBefore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 Ms. Sorokin’s lawyer said, “ we all have a bit of Anna inside of us,” and </w:t>
      </w:r>
      <w:r w:rsidDel="00000000" w:rsidR="00000000" w:rsidRPr="00000000">
        <w:rPr>
          <w:rFonts w:ascii="Playfair Display" w:cs="Playfair Display" w:eastAsia="Playfair Display" w:hAnsi="Playfair Display"/>
          <w:sz w:val="24"/>
          <w:szCs w:val="24"/>
          <w:rtl w:val="0"/>
        </w:rPr>
        <w:t xml:space="preserve">while that may be true, we must maintain respect for each other</w:t>
      </w:r>
      <w:r w:rsidDel="00000000" w:rsidR="00000000" w:rsidRPr="00000000">
        <w:rPr>
          <w:rFonts w:ascii="Playfair Display" w:cs="Playfair Display" w:eastAsia="Playfair Display" w:hAnsi="Playfair Display"/>
          <w:sz w:val="24"/>
          <w:szCs w:val="24"/>
          <w:rtl w:val="0"/>
        </w:rPr>
        <w:t xml:space="preserve">. Egos &amp; mistakes are human and normal, that said those “human” errors did send people to emotional and financial ruin. So, even if you cant help it; don’t be Anna Sorkin 2.0.</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 M" w:id="4" w:date="2021-04-22T18:00:0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apple was a restaurant</w:t>
      </w:r>
    </w:p>
  </w:comment>
  <w:comment w:author="Alec Stern" w:id="8" w:date="2021-04-14T07:02:3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this earlier on</w:t>
      </w:r>
    </w:p>
  </w:comment>
  <w:comment w:author="Alec Stern" w:id="13" w:date="2021-04-22T01:32:18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unclear, consolidate and rephrase these</w:t>
      </w:r>
    </w:p>
  </w:comment>
  <w:comment w:author="Alec Stern" w:id="12" w:date="2021-04-22T01:31:5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official list with correct names for the charges</w:t>
      </w:r>
    </w:p>
  </w:comment>
  <w:comment w:author="Alec Stern" w:id="15" w:date="2021-04-22T00:39:01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her early release</w:t>
      </w:r>
    </w:p>
  </w:comment>
  <w:comment w:author="Alec Stern" w:id="9" w:date="2021-04-22T01:31:0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dates might be helpful</w:t>
      </w:r>
    </w:p>
  </w:comment>
  <w:comment w:author="Alec Stern" w:id="10" w:date="2021-04-22T00:34:3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what?</w:t>
      </w:r>
    </w:p>
  </w:comment>
  <w:comment w:author="Alec Stern" w:id="11" w:date="2021-04-22T01:31:1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w:t>
      </w:r>
    </w:p>
  </w:comment>
  <w:comment w:author="Alec Stern" w:id="14" w:date="2021-04-22T00:37:17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you haven't introduced. Even a one sentence explainer here; you could include something on why this is BS</w:t>
      </w:r>
    </w:p>
  </w:comment>
  <w:comment w:author="Alec Stern" w:id="7" w:date="2021-04-22T01:29:4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unclear, rephrase,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"Anna's Visa troubles practically vanished and once back in New York she checked into..."</w:t>
      </w:r>
    </w:p>
  </w:comment>
  <w:comment w:author="Alec Stern" w:id="6" w:date="2021-04-22T01:27:53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introduce her earlier</w:t>
      </w:r>
    </w:p>
  </w:comment>
  <w:comment w:author="Alec Stern" w:id="5" w:date="2021-04-22T00:40:3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spent multiple sentences talking about Nerf, so talk a little about this editor</w:t>
      </w:r>
    </w:p>
  </w:comment>
  <w:comment w:author="Alec Stern" w:id="18" w:date="2021-04-22T01:33:0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what site?</w:t>
      </w:r>
    </w:p>
  </w:comment>
  <w:comment w:author="Alec Stern" w:id="1" w:date="2021-04-13T16:04:5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much</w:t>
      </w:r>
    </w:p>
  </w:comment>
  <w:comment w:author="Alec Stern" w:id="2" w:date="2021-04-14T06:40:2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more helpful is explaining that is is an expensive hotel. Flourishes are fine but a whole independent clause built on them is too much</w:t>
      </w:r>
    </w:p>
  </w:comment>
  <w:comment w:author="Alec Stern" w:id="0" w:date="2021-04-22T00:18:1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intro</w:t>
      </w:r>
    </w:p>
  </w:comment>
  <w:comment w:author="Alec Stern" w:id="16" w:date="2021-04-22T00:38:1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this, and it doesn't really add anything</w:t>
      </w:r>
    </w:p>
  </w:comment>
  <w:comment w:author="D M" w:id="17" w:date="2021-04-22T18:01:5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earlier work called Vanity Fair that talks abt a social climbing woman named Becky Sharp</w:t>
      </w:r>
    </w:p>
  </w:comment>
  <w:comment w:author="Alec Stern" w:id="3" w:date="2021-04-22T00:27:19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quote on how she feels "tricked". Make the reader feel something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